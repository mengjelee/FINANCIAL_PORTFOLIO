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F8383" w14:textId="77777777" w:rsidR="00B15FFE" w:rsidRDefault="00B15FFE" w:rsidP="00B15FFE">
      <w:r>
        <w:t xml:space="preserve">KOL: </w:t>
      </w:r>
      <w:r>
        <w:t>豆</w:t>
      </w:r>
      <w:proofErr w:type="gramStart"/>
      <w:r>
        <w:t>豆</w:t>
      </w:r>
      <w:proofErr w:type="gramEnd"/>
      <w:r>
        <w:t>媽</w:t>
      </w:r>
      <w:proofErr w:type="gramStart"/>
      <w:r>
        <w:t>咪</w:t>
      </w:r>
      <w:proofErr w:type="gramEnd"/>
    </w:p>
    <w:p w14:paraId="6C45351E" w14:textId="77777777" w:rsidR="00B15FFE" w:rsidRDefault="00B15FFE" w:rsidP="00B15FFE"/>
    <w:p w14:paraId="3613BBE8" w14:textId="77777777" w:rsidR="00B15FFE" w:rsidRDefault="00B15FFE" w:rsidP="00B15FFE"/>
    <w:p w14:paraId="2E1C7E70" w14:textId="77777777" w:rsidR="00B15FFE" w:rsidRDefault="00B15FFE" w:rsidP="00B15FFE">
      <w:pPr>
        <w:rPr>
          <w:shd w:val="clear" w:color="auto" w:fill="FFF2CC"/>
        </w:rPr>
      </w:pPr>
      <w:r>
        <w:rPr>
          <w:shd w:val="clear" w:color="auto" w:fill="FFF2CC"/>
        </w:rPr>
        <w:t>第二篇</w:t>
      </w:r>
    </w:p>
    <w:p w14:paraId="162B4949" w14:textId="77777777" w:rsidR="00B15FFE" w:rsidRDefault="00B15FFE" w:rsidP="00B15FFE"/>
    <w:p w14:paraId="15A72AA6" w14:textId="77777777" w:rsidR="00B15FFE" w:rsidRDefault="00B15FFE" w:rsidP="00B15FFE">
      <w:r>
        <w:t>上次和我公公討論他退休後的生涯規劃後，有一天晚上我問我老公：「你覺得我們退休後，退休金每</w:t>
      </w:r>
      <w:proofErr w:type="gramStart"/>
      <w:r>
        <w:t>個</w:t>
      </w:r>
      <w:proofErr w:type="gramEnd"/>
      <w:r>
        <w:t>月至少要有多少才夠</w:t>
      </w:r>
      <w:r>
        <w:t>?</w:t>
      </w:r>
      <w:r>
        <w:t>」我老公說：「</w:t>
      </w:r>
      <w:r>
        <w:t>3</w:t>
      </w:r>
      <w:r>
        <w:t>萬吧！」～</w:t>
      </w:r>
    </w:p>
    <w:p w14:paraId="491BCD77" w14:textId="77777777" w:rsidR="00B15FFE" w:rsidRDefault="00B15FFE" w:rsidP="00B15FFE"/>
    <w:p w14:paraId="4AA619AF" w14:textId="77777777" w:rsidR="00B15FFE" w:rsidRDefault="00B15FFE" w:rsidP="00B15FFE">
      <w:r>
        <w:t>3</w:t>
      </w:r>
      <w:r>
        <w:t>萬！乍聽之下好像很多，但如果要維持一個好的退休生活品質，算一算好像還真的每</w:t>
      </w:r>
      <w:proofErr w:type="gramStart"/>
      <w:r>
        <w:t>個</w:t>
      </w:r>
      <w:proofErr w:type="gramEnd"/>
      <w:r>
        <w:t>月需要這些錢，因為我和我老公共同的理念都是：「老了之後不靠小孩養」～</w:t>
      </w:r>
    </w:p>
    <w:p w14:paraId="6134250A" w14:textId="77777777" w:rsidR="00B15FFE" w:rsidRDefault="00B15FFE" w:rsidP="00B15FFE"/>
    <w:p w14:paraId="287DE200" w14:textId="77777777" w:rsidR="00B15FFE" w:rsidRDefault="00B15FFE" w:rsidP="00B15FFE">
      <w:proofErr w:type="gramStart"/>
      <w:r>
        <w:t>不是說等他們</w:t>
      </w:r>
      <w:proofErr w:type="gramEnd"/>
      <w:r>
        <w:t>長大成人之後就要把小孩趕出去、不和他們一起生活，而是我們理解：小孩也有小孩的人生要過，我們也可以自在的過我們要的生活，盡量不成為他們的負擔。所以我們也像我公婆一樣，先把醫療保險準備好，將來萬一有什麼，也能減輕孩子們的負擔～</w:t>
      </w:r>
    </w:p>
    <w:p w14:paraId="0053ED06" w14:textId="77777777" w:rsidR="00B15FFE" w:rsidRDefault="00B15FFE" w:rsidP="00B15FFE"/>
    <w:p w14:paraId="2EB8BC8C" w14:textId="77777777" w:rsidR="00B15FFE" w:rsidRDefault="00B15FFE" w:rsidP="00B15FFE">
      <w:r>
        <w:t>所以，假設我們買了自己的房子，以後不用</w:t>
      </w:r>
      <w:proofErr w:type="gramStart"/>
      <w:r>
        <w:t>繳</w:t>
      </w:r>
      <w:proofErr w:type="gramEnd"/>
      <w:r>
        <w:t>房租，醫療保險費用也不用太擔心，接著就是生活上的水電、飲食、娛樂費用</w:t>
      </w:r>
      <w:r>
        <w:t>…</w:t>
      </w:r>
      <w:r>
        <w:t>，加一加、算一算，如果想要過還算愜意的退休生活，</w:t>
      </w:r>
      <w:proofErr w:type="gramStart"/>
      <w:r>
        <w:t>一</w:t>
      </w:r>
      <w:proofErr w:type="gramEnd"/>
      <w:r>
        <w:t>個人一個月準備</w:t>
      </w:r>
      <w:r>
        <w:t>3</w:t>
      </w:r>
      <w:r>
        <w:t>萬的退休費用，還真的是需要耶～</w:t>
      </w:r>
    </w:p>
    <w:p w14:paraId="002617A3" w14:textId="77777777" w:rsidR="00B15FFE" w:rsidRDefault="00B15FFE" w:rsidP="00B15FFE"/>
    <w:p w14:paraId="506582BC" w14:textId="77777777" w:rsidR="00B15FFE" w:rsidRDefault="00B15FFE" w:rsidP="00B15FFE">
      <w:r>
        <w:t>重點來了！！那我們以現在的勞保退休金來算，到底到我們真正退休時，每</w:t>
      </w:r>
      <w:proofErr w:type="gramStart"/>
      <w:r>
        <w:t>個</w:t>
      </w:r>
      <w:proofErr w:type="gramEnd"/>
      <w:r>
        <w:t>月能領多少退休金呢？</w:t>
      </w:r>
    </w:p>
    <w:p w14:paraId="61553AD1" w14:textId="77777777" w:rsidR="00B15FFE" w:rsidRDefault="00B15FFE" w:rsidP="00B15FFE"/>
    <w:p w14:paraId="1DBE47F5" w14:textId="77777777" w:rsidR="00B15FFE" w:rsidRDefault="00B15FFE" w:rsidP="00B15FFE">
      <w:r>
        <w:t>所以我上富邦</w:t>
      </w:r>
      <w:proofErr w:type="gramStart"/>
      <w:r>
        <w:t>富樂退的</w:t>
      </w:r>
      <w:proofErr w:type="gramEnd"/>
      <w:r>
        <w:t>網站，試算一下我將來每</w:t>
      </w:r>
      <w:proofErr w:type="gramStart"/>
      <w:r>
        <w:t>個</w:t>
      </w:r>
      <w:proofErr w:type="gramEnd"/>
      <w:r>
        <w:t>月可以領多少退休金。</w:t>
      </w:r>
      <w:proofErr w:type="gramStart"/>
      <w:r>
        <w:t>富樂退網站上</w:t>
      </w:r>
      <w:proofErr w:type="gramEnd"/>
      <w:r>
        <w:t xml:space="preserve">有一個很可愛的單元叫　</w:t>
      </w:r>
      <w:r>
        <w:t>#</w:t>
      </w:r>
      <w:r>
        <w:t>鬼谷子神算</w:t>
      </w:r>
      <w:r>
        <w:t xml:space="preserve"> </w:t>
      </w:r>
      <w:r>
        <w:t>，先依照自己想要過的退休生活</w:t>
      </w:r>
      <w:r>
        <w:t>(</w:t>
      </w:r>
      <w:r>
        <w:t>例如想要：簡單愜意的樸實生活、吃穿</w:t>
      </w:r>
      <w:proofErr w:type="gramStart"/>
      <w:r>
        <w:t>無虞無憂渡日</w:t>
      </w:r>
      <w:proofErr w:type="gramEnd"/>
      <w:r>
        <w:t>、奢華無比雲</w:t>
      </w:r>
      <w:proofErr w:type="gramStart"/>
      <w:r>
        <w:t>游</w:t>
      </w:r>
      <w:proofErr w:type="gramEnd"/>
      <w:r>
        <w:t>四海等等</w:t>
      </w:r>
      <w:r>
        <w:t>…)</w:t>
      </w:r>
      <w:r>
        <w:t>，以我們目前的經濟狀況，除非中樂透，將來才有可能奢華無比雲</w:t>
      </w:r>
      <w:proofErr w:type="gramStart"/>
      <w:r>
        <w:t>游</w:t>
      </w:r>
      <w:proofErr w:type="gramEnd"/>
      <w:r>
        <w:t>四海吧～所以我默默的選了「吃穿</w:t>
      </w:r>
      <w:proofErr w:type="gramStart"/>
      <w:r>
        <w:t>無虞無憂渡日</w:t>
      </w:r>
      <w:proofErr w:type="gramEnd"/>
      <w:r>
        <w:t>」的生活，然後再輸入今年的年紀、想要退休的年齡</w:t>
      </w:r>
      <w:r>
        <w:t>…</w:t>
      </w:r>
      <w:r>
        <w:t xml:space="preserve">，接著出現了「你為辭官養老之時攢了多少銀兩？」時，我傻眼了～　</w:t>
      </w:r>
    </w:p>
    <w:p w14:paraId="27DB484A" w14:textId="77777777" w:rsidR="00B15FFE" w:rsidRDefault="00B15FFE" w:rsidP="00B15FFE"/>
    <w:p w14:paraId="227100E6" w14:textId="77777777" w:rsidR="00B15FFE" w:rsidRDefault="00B15FFE" w:rsidP="00B15FFE">
      <w:r>
        <w:t>對～我目前好像只有勞保的退休金，並沒有特別為將來退休預定存一筆</w:t>
      </w:r>
      <w:proofErr w:type="gramStart"/>
      <w:r>
        <w:t>錢耶～</w:t>
      </w:r>
      <w:proofErr w:type="gramEnd"/>
    </w:p>
    <w:p w14:paraId="643C2C01" w14:textId="77777777" w:rsidR="00B15FFE" w:rsidRDefault="00B15FFE" w:rsidP="00B15FFE">
      <w:r>
        <w:t>我在　＃</w:t>
      </w:r>
      <w:proofErr w:type="gramStart"/>
      <w:r>
        <w:t>樂退藏</w:t>
      </w:r>
      <w:proofErr w:type="gramEnd"/>
      <w:r>
        <w:t>經閣　這個單元中試算了我將來的退休金，發現我們一般勞工的退休金，相較於軍公教，平均少了一半以上～</w:t>
      </w:r>
    </w:p>
    <w:p w14:paraId="737101E5" w14:textId="77777777" w:rsidR="00B15FFE" w:rsidRDefault="00B15FFE" w:rsidP="00B15FFE"/>
    <w:p w14:paraId="51629EBC" w14:textId="77777777" w:rsidR="00B15FFE" w:rsidRDefault="00B15FFE" w:rsidP="00B15FFE">
      <w:r>
        <w:t>再加上，我為了照顧二寶，</w:t>
      </w:r>
      <w:proofErr w:type="gramStart"/>
      <w:r>
        <w:t>所以職掉了</w:t>
      </w:r>
      <w:proofErr w:type="gramEnd"/>
      <w:r>
        <w:t>正職的工作，在家帶小孩。為了順利了銜接我的勞保年資，所以我在公會用最低薪資繳了勞保費用，將來能領到的勞退金，也會比一般上班族還要低，所以，這才意識到，及早規劃退休金的重要性！</w:t>
      </w:r>
    </w:p>
    <w:p w14:paraId="4F70658B" w14:textId="77777777" w:rsidR="00B15FFE" w:rsidRDefault="00B15FFE" w:rsidP="00B15FFE"/>
    <w:p w14:paraId="25F457C5" w14:textId="77777777" w:rsidR="00B15FFE" w:rsidRDefault="00B15FFE" w:rsidP="00B15FFE">
      <w:pPr>
        <w:rPr>
          <w:color w:val="000000"/>
        </w:rPr>
      </w:pPr>
      <w:r>
        <w:t>還好在</w:t>
      </w:r>
      <w:proofErr w:type="gramStart"/>
      <w:r>
        <w:t>富樂退網站上</w:t>
      </w:r>
      <w:proofErr w:type="gramEnd"/>
      <w:r>
        <w:t>，可以根據個人的退休規劃，給予適合的資產配置建議組合：例如：</w:t>
      </w:r>
      <w:r>
        <w:rPr>
          <w:color w:val="000000"/>
        </w:rPr>
        <w:t>保險、基金、海外債、</w:t>
      </w:r>
      <w:proofErr w:type="gramStart"/>
      <w:r>
        <w:rPr>
          <w:color w:val="000000"/>
        </w:rPr>
        <w:t>奈米投等</w:t>
      </w:r>
      <w:proofErr w:type="gramEnd"/>
      <w:r>
        <w:rPr>
          <w:color w:val="000000"/>
        </w:rPr>
        <w:t>多元商品的投資選擇，大家可以依照自己的需求來預先做配置。</w:t>
      </w:r>
    </w:p>
    <w:p w14:paraId="29D7E4FA" w14:textId="77777777" w:rsidR="00B15FFE" w:rsidRDefault="00B15FFE" w:rsidP="00B15FFE">
      <w:pPr>
        <w:rPr>
          <w:color w:val="000000"/>
        </w:rPr>
      </w:pPr>
    </w:p>
    <w:p w14:paraId="5A781E70" w14:textId="77777777" w:rsidR="00B15FFE" w:rsidRDefault="00B15FFE" w:rsidP="00B15FFE">
      <w:pPr>
        <w:rPr>
          <w:color w:val="000000"/>
        </w:rPr>
      </w:pPr>
      <w:r>
        <w:rPr>
          <w:color w:val="000000"/>
        </w:rPr>
        <w:t>如果你和我一樣，將來不希望成為孩子們的負擔，及早做好退休規劃是很重要的！推薦大家有空可以到富邦</w:t>
      </w:r>
      <w:proofErr w:type="gramStart"/>
      <w:r>
        <w:rPr>
          <w:color w:val="000000"/>
        </w:rPr>
        <w:t>富樂退網站試算哦</w:t>
      </w:r>
      <w:proofErr w:type="gramEnd"/>
      <w:r>
        <w:rPr>
          <w:color w:val="000000"/>
        </w:rPr>
        <w:t>～</w:t>
      </w:r>
    </w:p>
    <w:p w14:paraId="4D34A3CD" w14:textId="77777777" w:rsidR="00B15FFE" w:rsidRDefault="00B15FFE" w:rsidP="00B15FFE">
      <w:pPr>
        <w:rPr>
          <w:ins w:id="0" w:author="Teresa Lee" w:date="2020-07-22T10:13:00Z"/>
          <w:color w:val="000000"/>
        </w:rPr>
      </w:pPr>
      <w:ins w:id="1" w:author="Teresa Lee" w:date="2020-07-22T10:13:00Z">
        <w:r>
          <w:rPr>
            <w:color w:val="000000"/>
          </w:rPr>
          <w:t>現在使用富</w:t>
        </w:r>
        <w:proofErr w:type="gramStart"/>
        <w:r>
          <w:rPr>
            <w:color w:val="000000"/>
          </w:rPr>
          <w:t>樂退網站線上</w:t>
        </w:r>
        <w:proofErr w:type="gramEnd"/>
        <w:r>
          <w:rPr>
            <w:color w:val="000000"/>
          </w:rPr>
          <w:t>留資料並且到銀行進行諮詢退休理財相關內容，就可以領到兩百元商品禮券；實際購買理財商品還可以享有基金單筆手續費</w:t>
        </w:r>
        <w:r>
          <w:rPr>
            <w:color w:val="000000"/>
          </w:rPr>
          <w:t>4</w:t>
        </w:r>
        <w:r>
          <w:rPr>
            <w:color w:val="000000"/>
          </w:rPr>
          <w:t>折、定期定額</w:t>
        </w:r>
        <w:r>
          <w:rPr>
            <w:color w:val="000000"/>
          </w:rPr>
          <w:t>3.5</w:t>
        </w:r>
        <w:r>
          <w:rPr>
            <w:color w:val="000000"/>
          </w:rPr>
          <w:t>折、海外債</w:t>
        </w:r>
        <w:r>
          <w:rPr>
            <w:color w:val="000000"/>
          </w:rPr>
          <w:t>3</w:t>
        </w:r>
        <w:r>
          <w:rPr>
            <w:color w:val="000000"/>
          </w:rPr>
          <w:t>折的優惠喔！</w:t>
        </w:r>
      </w:ins>
    </w:p>
    <w:p w14:paraId="777CC5A3" w14:textId="77777777" w:rsidR="00B15FFE" w:rsidRDefault="00B15FFE" w:rsidP="00B15FFE">
      <w:pPr>
        <w:rPr>
          <w:ins w:id="2" w:author="Teresa Lee" w:date="2020-07-22T10:13:00Z"/>
          <w:color w:val="000000"/>
        </w:rPr>
      </w:pPr>
    </w:p>
    <w:p w14:paraId="08B6FA13" w14:textId="77777777" w:rsidR="00B15FFE" w:rsidRDefault="00B15FFE" w:rsidP="00B15FFE">
      <w:pPr>
        <w:rPr>
          <w:color w:val="FF0000"/>
        </w:rPr>
      </w:pPr>
      <w:ins w:id="3" w:author="Teresa Lee" w:date="2020-07-22T10:13:00Z">
        <w:r>
          <w:rPr>
            <w:color w:val="000000"/>
          </w:rPr>
          <w:t>來</w:t>
        </w:r>
      </w:ins>
      <w:r>
        <w:rPr>
          <w:color w:val="FF0000"/>
        </w:rPr>
        <w:t>這裡算：</w:t>
      </w:r>
      <w:hyperlink r:id="rId4">
        <w:r>
          <w:rPr>
            <w:color w:val="FF0000"/>
            <w:u w:val="single"/>
          </w:rPr>
          <w:t>https://reurl.cc/MvpnK4</w:t>
        </w:r>
      </w:hyperlink>
    </w:p>
    <w:p w14:paraId="6EA4681E" w14:textId="77777777" w:rsidR="00B15FFE" w:rsidRDefault="00B15FFE" w:rsidP="00B15FFE"/>
    <w:p w14:paraId="343B3019" w14:textId="77777777" w:rsidR="00B15FFE" w:rsidRDefault="00B15FFE" w:rsidP="00B15FFE">
      <w:pPr>
        <w:rPr>
          <w:del w:id="4" w:author="Teresa Lee" w:date="2020-07-22T10:11:00Z"/>
          <w:color w:val="000000"/>
        </w:rPr>
      </w:pPr>
      <w:ins w:id="5" w:author="Teresa Lee" w:date="2020-07-22T10:11:00Z">
        <w:del w:id="6" w:author="Teresa Lee" w:date="2020-07-22T10:11:00Z">
          <w:r>
            <w:rPr>
              <w:color w:val="FF0000"/>
            </w:rPr>
            <w:delText>現在使用富樂退網站線上留資料並且到銀行進行諮詢退休理財相關內容，就可以領到兩百元商品禮券；實際購買理財商品還可以享有基金單筆手續費</w:delText>
          </w:r>
          <w:r>
            <w:rPr>
              <w:color w:val="FF0000"/>
            </w:rPr>
            <w:delText>4</w:delText>
          </w:r>
          <w:r>
            <w:rPr>
              <w:color w:val="FF0000"/>
            </w:rPr>
            <w:delText>折、定期定額</w:delText>
          </w:r>
          <w:r>
            <w:rPr>
              <w:color w:val="FF0000"/>
            </w:rPr>
            <w:delText>3.5</w:delText>
          </w:r>
          <w:r>
            <w:rPr>
              <w:color w:val="FF0000"/>
            </w:rPr>
            <w:delText>折、海外債</w:delText>
          </w:r>
          <w:r>
            <w:rPr>
              <w:color w:val="FF0000"/>
            </w:rPr>
            <w:delText>3</w:delText>
          </w:r>
          <w:r>
            <w:rPr>
              <w:color w:val="FF0000"/>
            </w:rPr>
            <w:delText>折的優惠喔！</w:delText>
          </w:r>
        </w:del>
      </w:ins>
    </w:p>
    <w:p w14:paraId="5DB109D2" w14:textId="77777777" w:rsidR="00B15FFE" w:rsidRDefault="00B15FFE" w:rsidP="00B15FFE">
      <w:pPr>
        <w:rPr>
          <w:del w:id="7" w:author="Teresa Lee" w:date="2020-07-22T10:11:00Z"/>
        </w:rPr>
      </w:pPr>
    </w:p>
    <w:p w14:paraId="6BD295DA" w14:textId="77777777" w:rsidR="00B15FFE" w:rsidRDefault="00B15FFE" w:rsidP="00B15FFE"/>
    <w:p w14:paraId="08CBC0DD" w14:textId="77777777" w:rsidR="00B15FFE" w:rsidRDefault="00B15FFE" w:rsidP="00B15FFE">
      <w:r>
        <w:br w:type="page"/>
      </w:r>
    </w:p>
    <w:p w14:paraId="0BB28AB9" w14:textId="77777777" w:rsidR="00B15FFE" w:rsidRDefault="00B15FFE" w:rsidP="00B15FFE">
      <w:pPr>
        <w:rPr>
          <w:b/>
          <w:shd w:val="clear" w:color="auto" w:fill="D9D9D9"/>
        </w:rPr>
      </w:pPr>
      <w:r>
        <w:lastRenderedPageBreak/>
        <w:t>圖片：</w:t>
      </w:r>
      <w:r>
        <w:rPr>
          <w:b/>
          <w:shd w:val="clear" w:color="auto" w:fill="D9D9D9"/>
        </w:rPr>
        <w:t>(</w:t>
      </w:r>
      <w:r>
        <w:rPr>
          <w:b/>
          <w:shd w:val="clear" w:color="auto" w:fill="D9D9D9"/>
        </w:rPr>
        <w:t>下方文字為圖說</w:t>
      </w:r>
      <w:r>
        <w:rPr>
          <w:b/>
          <w:shd w:val="clear" w:color="auto" w:fill="D9D9D9"/>
        </w:rPr>
        <w:t>)</w:t>
      </w:r>
    </w:p>
    <w:p w14:paraId="5B8083AB" w14:textId="77777777" w:rsidR="00B15FFE" w:rsidRDefault="00B15FFE" w:rsidP="00B15FFE">
      <w:r>
        <w:rPr>
          <w:noProof/>
        </w:rPr>
        <w:drawing>
          <wp:inline distT="0" distB="0" distL="0" distR="0" wp14:anchorId="063DEFEB" wp14:editId="1129C8CA">
            <wp:extent cx="5274310" cy="357505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
                    <a:srcRect/>
                    <a:stretch>
                      <a:fillRect/>
                    </a:stretch>
                  </pic:blipFill>
                  <pic:spPr>
                    <a:xfrm>
                      <a:off x="0" y="0"/>
                      <a:ext cx="5274310" cy="3575050"/>
                    </a:xfrm>
                    <a:prstGeom prst="rect">
                      <a:avLst/>
                    </a:prstGeom>
                    <a:ln/>
                  </pic:spPr>
                </pic:pic>
              </a:graphicData>
            </a:graphic>
          </wp:inline>
        </w:drawing>
      </w:r>
    </w:p>
    <w:p w14:paraId="6C481441" w14:textId="77777777" w:rsidR="00B15FFE" w:rsidRDefault="00B15FFE" w:rsidP="00B15FFE">
      <w:r>
        <w:t>鬼谷子神算：可以根據每個人選擇的退休花費型態，試算出資金缺口，再加上試算個人儲蓄以及職業退休金後，產出個人退休健診報告書</w:t>
      </w:r>
    </w:p>
    <w:p w14:paraId="243DF95A" w14:textId="77777777" w:rsidR="00B15FFE" w:rsidRDefault="00B15FFE" w:rsidP="00B15FFE"/>
    <w:p w14:paraId="7893AF5C" w14:textId="77777777" w:rsidR="00B15FFE" w:rsidRDefault="00B15FFE" w:rsidP="00B15FFE">
      <w:r>
        <w:rPr>
          <w:noProof/>
        </w:rPr>
        <w:drawing>
          <wp:inline distT="0" distB="0" distL="0" distR="0" wp14:anchorId="0B08ACA0" wp14:editId="66D3354A">
            <wp:extent cx="4501543" cy="3134713"/>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501543" cy="3134713"/>
                    </a:xfrm>
                    <a:prstGeom prst="rect">
                      <a:avLst/>
                    </a:prstGeom>
                    <a:ln/>
                  </pic:spPr>
                </pic:pic>
              </a:graphicData>
            </a:graphic>
          </wp:inline>
        </w:drawing>
      </w:r>
    </w:p>
    <w:p w14:paraId="54BB4911" w14:textId="77777777" w:rsidR="00B15FFE" w:rsidRDefault="00B15FFE" w:rsidP="00B15FFE">
      <w:r>
        <w:t>大家有計劃自己幾歲退休嗎？第一次試算本來寫</w:t>
      </w:r>
      <w:r>
        <w:t>55</w:t>
      </w:r>
      <w:r>
        <w:t>歲，後來發現太早退休，退休金太少，後來默默改了</w:t>
      </w:r>
      <w:r>
        <w:t>60</w:t>
      </w:r>
      <w:r>
        <w:t xml:space="preserve">歲～　</w:t>
      </w:r>
    </w:p>
    <w:p w14:paraId="2FEEF9B4" w14:textId="77777777" w:rsidR="00B15FFE" w:rsidRDefault="00B15FFE" w:rsidP="00B15FFE">
      <w:r>
        <w:rPr>
          <w:noProof/>
        </w:rPr>
        <w:drawing>
          <wp:inline distT="0" distB="0" distL="0" distR="0" wp14:anchorId="4FB03671" wp14:editId="36256FBB">
            <wp:extent cx="5274310" cy="360299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74310" cy="3602990"/>
                    </a:xfrm>
                    <a:prstGeom prst="rect">
                      <a:avLst/>
                    </a:prstGeom>
                    <a:ln/>
                  </pic:spPr>
                </pic:pic>
              </a:graphicData>
            </a:graphic>
          </wp:inline>
        </w:drawing>
      </w:r>
    </w:p>
    <w:p w14:paraId="7DEE30C6" w14:textId="77777777" w:rsidR="00B15FFE" w:rsidRDefault="00B15FFE" w:rsidP="00B15FFE">
      <w:r>
        <w:t>這是我的退休建診報告書。鬼谷子神算已經幫我試算出來了，想要達到我想要的退休生活，每</w:t>
      </w:r>
      <w:proofErr w:type="gramStart"/>
      <w:r>
        <w:t>個</w:t>
      </w:r>
      <w:proofErr w:type="gramEnd"/>
      <w:r>
        <w:t>月應投入３萬５的預備退休金額～</w:t>
      </w:r>
    </w:p>
    <w:p w14:paraId="35D21996" w14:textId="77777777" w:rsidR="00B15FFE" w:rsidRDefault="00B15FFE" w:rsidP="00B15FFE"/>
    <w:p w14:paraId="582C5A7F" w14:textId="77777777" w:rsidR="00B15FFE" w:rsidRDefault="00B15FFE" w:rsidP="00B15FFE"/>
    <w:p w14:paraId="38988D28" w14:textId="77777777" w:rsidR="00B15FFE" w:rsidRDefault="00B15FFE" w:rsidP="00B15FFE"/>
    <w:p w14:paraId="4F6C1B43" w14:textId="77777777" w:rsidR="00B15FFE" w:rsidRDefault="00B15FFE" w:rsidP="00B15FFE">
      <w:r>
        <w:t xml:space="preserve"> </w:t>
      </w:r>
    </w:p>
    <w:p w14:paraId="015EAA1E" w14:textId="77777777" w:rsidR="00B15FFE" w:rsidRDefault="00B15FFE" w:rsidP="00B15FFE">
      <w:r>
        <w:t>富識島預言：透過簡單的問答算出</w:t>
      </w:r>
      <w:r>
        <w:t>20</w:t>
      </w:r>
      <w:r>
        <w:t>年後年的樣態</w:t>
      </w:r>
    </w:p>
    <w:p w14:paraId="27B0ED08" w14:textId="77777777" w:rsidR="00B15FFE" w:rsidRDefault="00B15FFE" w:rsidP="00B15FFE">
      <w:r>
        <w:rPr>
          <w:noProof/>
        </w:rPr>
        <w:drawing>
          <wp:inline distT="0" distB="0" distL="0" distR="0" wp14:anchorId="553C3B3D" wp14:editId="02B978FE">
            <wp:extent cx="5274310" cy="313309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274310" cy="3133090"/>
                    </a:xfrm>
                    <a:prstGeom prst="rect">
                      <a:avLst/>
                    </a:prstGeom>
                    <a:ln/>
                  </pic:spPr>
                </pic:pic>
              </a:graphicData>
            </a:graphic>
          </wp:inline>
        </w:drawing>
      </w:r>
    </w:p>
    <w:p w14:paraId="49822539" w14:textId="77777777" w:rsidR="00B15FFE" w:rsidRDefault="00B15FFE" w:rsidP="00B15FFE"/>
    <w:p w14:paraId="20DACE78" w14:textId="77777777" w:rsidR="00B15FFE" w:rsidRDefault="00B15FFE" w:rsidP="00B15FFE">
      <w:r>
        <w:t>推薦大家一定要上來玩玩這個遊戲，超有趣的！！</w:t>
      </w:r>
    </w:p>
    <w:p w14:paraId="052F89CB" w14:textId="77777777" w:rsidR="00B15FFE" w:rsidRDefault="00B15FFE" w:rsidP="00B15FFE">
      <w:r>
        <w:rPr>
          <w:noProof/>
        </w:rPr>
        <w:drawing>
          <wp:inline distT="0" distB="0" distL="0" distR="0" wp14:anchorId="206355FB" wp14:editId="1DE65062">
            <wp:extent cx="5274310" cy="31623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274310" cy="3162300"/>
                    </a:xfrm>
                    <a:prstGeom prst="rect">
                      <a:avLst/>
                    </a:prstGeom>
                    <a:ln/>
                  </pic:spPr>
                </pic:pic>
              </a:graphicData>
            </a:graphic>
          </wp:inline>
        </w:drawing>
      </w:r>
    </w:p>
    <w:p w14:paraId="0BC5ED11" w14:textId="77777777" w:rsidR="00B15FFE" w:rsidRDefault="00B15FFE" w:rsidP="00B15FFE">
      <w:pPr>
        <w:rPr>
          <w:color w:val="000000"/>
        </w:rPr>
      </w:pPr>
      <w:r>
        <w:rPr>
          <w:color w:val="000000"/>
        </w:rPr>
        <w:t>它是透過有趣互動遊戲，透過簡單的問答算出</w:t>
      </w:r>
      <w:r>
        <w:rPr>
          <w:color w:val="000000"/>
        </w:rPr>
        <w:t>20</w:t>
      </w:r>
      <w:r>
        <w:rPr>
          <w:color w:val="000000"/>
        </w:rPr>
        <w:t>年後的樣態。</w:t>
      </w:r>
    </w:p>
    <w:p w14:paraId="4324611E" w14:textId="77777777" w:rsidR="00B15FFE" w:rsidRDefault="00B15FFE" w:rsidP="00B15FFE">
      <w:pPr>
        <w:rPr>
          <w:color w:val="000000"/>
        </w:rPr>
      </w:pPr>
      <w:r>
        <w:rPr>
          <w:color w:val="000000"/>
        </w:rPr>
        <w:t>第一題大家猜猜我選什麼？</w:t>
      </w:r>
    </w:p>
    <w:p w14:paraId="65AEA1B9" w14:textId="77777777" w:rsidR="00B15FFE" w:rsidRDefault="00B15FFE" w:rsidP="00B15FFE">
      <w:pPr>
        <w:rPr>
          <w:color w:val="000000"/>
        </w:rPr>
      </w:pPr>
      <w:r>
        <w:rPr>
          <w:color w:val="000000"/>
        </w:rPr>
        <w:t>因為我在執行減</w:t>
      </w:r>
      <w:proofErr w:type="gramStart"/>
      <w:r>
        <w:rPr>
          <w:color w:val="000000"/>
        </w:rPr>
        <w:t>醣</w:t>
      </w:r>
      <w:proofErr w:type="gramEnd"/>
      <w:r>
        <w:rPr>
          <w:color w:val="000000"/>
        </w:rPr>
        <w:t>，所以我當然只能吃雞腿啊～</w:t>
      </w:r>
    </w:p>
    <w:p w14:paraId="777F30A3" w14:textId="77777777" w:rsidR="00B15FFE" w:rsidRDefault="00B15FFE" w:rsidP="00B15FFE">
      <w:pPr>
        <w:rPr>
          <w:color w:val="000000"/>
        </w:rPr>
      </w:pPr>
      <w:r>
        <w:rPr>
          <w:color w:val="000000"/>
        </w:rPr>
        <w:t>（此時營養師一定感到很欣慰吧～哈）</w:t>
      </w:r>
    </w:p>
    <w:p w14:paraId="6579D5C6" w14:textId="77777777" w:rsidR="00B15FFE" w:rsidRDefault="00B15FFE" w:rsidP="00B15FFE">
      <w:pPr>
        <w:rPr>
          <w:color w:val="000000"/>
        </w:rPr>
      </w:pPr>
    </w:p>
    <w:p w14:paraId="0E0AF0D0" w14:textId="77777777" w:rsidR="00B15FFE" w:rsidRDefault="00B15FFE" w:rsidP="00B15FFE">
      <w:pPr>
        <w:rPr>
          <w:color w:val="000000"/>
        </w:rPr>
      </w:pPr>
    </w:p>
    <w:p w14:paraId="54C513E8" w14:textId="77777777" w:rsidR="00B15FFE" w:rsidRDefault="00B15FFE" w:rsidP="00B15FFE">
      <w:pPr>
        <w:rPr>
          <w:color w:val="000000"/>
        </w:rPr>
      </w:pPr>
    </w:p>
    <w:p w14:paraId="27999BE6" w14:textId="77777777" w:rsidR="00B15FFE" w:rsidRDefault="00B15FFE" w:rsidP="00B15FFE">
      <w:r>
        <w:rPr>
          <w:noProof/>
        </w:rPr>
        <w:drawing>
          <wp:inline distT="0" distB="0" distL="0" distR="0" wp14:anchorId="27A6940C" wp14:editId="3C8A5F09">
            <wp:extent cx="5274310" cy="328168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274310" cy="3281680"/>
                    </a:xfrm>
                    <a:prstGeom prst="rect">
                      <a:avLst/>
                    </a:prstGeom>
                    <a:ln/>
                  </pic:spPr>
                </pic:pic>
              </a:graphicData>
            </a:graphic>
          </wp:inline>
        </w:drawing>
      </w:r>
    </w:p>
    <w:p w14:paraId="4AFEA09E" w14:textId="77777777" w:rsidR="00B15FFE" w:rsidRDefault="00B15FFE" w:rsidP="00B15FFE">
      <w:r>
        <w:t>這題似乎是在看你的消費型態。我是標準的</w:t>
      </w:r>
      <w:proofErr w:type="gramStart"/>
      <w:r>
        <w:t>小資媽</w:t>
      </w:r>
      <w:proofErr w:type="gramEnd"/>
      <w:r>
        <w:t>，當然選貨比三家不吃虧</w:t>
      </w:r>
      <w:proofErr w:type="gramStart"/>
      <w:r>
        <w:t>囉</w:t>
      </w:r>
      <w:proofErr w:type="gramEnd"/>
      <w:r>
        <w:t>～</w:t>
      </w:r>
    </w:p>
    <w:p w14:paraId="2564B3FA" w14:textId="77777777" w:rsidR="00B15FFE" w:rsidRDefault="00B15FFE" w:rsidP="00B15FFE"/>
    <w:p w14:paraId="23594AD9" w14:textId="77777777" w:rsidR="00B15FFE" w:rsidRDefault="00B15FFE" w:rsidP="00B15FFE">
      <w:r>
        <w:rPr>
          <w:noProof/>
        </w:rPr>
        <w:drawing>
          <wp:inline distT="0" distB="0" distL="0" distR="0" wp14:anchorId="236CAB79" wp14:editId="1AFAF436">
            <wp:extent cx="5274310" cy="3566795"/>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274310" cy="3566795"/>
                    </a:xfrm>
                    <a:prstGeom prst="rect">
                      <a:avLst/>
                    </a:prstGeom>
                    <a:ln/>
                  </pic:spPr>
                </pic:pic>
              </a:graphicData>
            </a:graphic>
          </wp:inline>
        </w:drawing>
      </w:r>
    </w:p>
    <w:p w14:paraId="3399362F" w14:textId="77777777" w:rsidR="00B15FFE" w:rsidRDefault="00B15FFE" w:rsidP="00B15FFE">
      <w:proofErr w:type="gramStart"/>
      <w:r>
        <w:t>這題超好笑</w:t>
      </w:r>
      <w:proofErr w:type="gramEnd"/>
      <w:r>
        <w:t>～</w:t>
      </w:r>
      <w:proofErr w:type="gramStart"/>
      <w:r>
        <w:t>～～</w:t>
      </w:r>
      <w:proofErr w:type="gramEnd"/>
      <w:r>
        <w:t xml:space="preserve">　你們選了什麼，趕快留言告訴我</w:t>
      </w:r>
    </w:p>
    <w:p w14:paraId="17C06A44" w14:textId="77777777" w:rsidR="00B15FFE" w:rsidRDefault="00B15FFE" w:rsidP="00B15FFE">
      <w:r>
        <w:t>這裡算：</w:t>
      </w:r>
      <w:r>
        <w:t>https://reurl.cc/MvpnK4</w:t>
      </w:r>
    </w:p>
    <w:p w14:paraId="4BB9673A" w14:textId="77777777" w:rsidR="00B15FFE" w:rsidRDefault="00B15FFE" w:rsidP="00B15FFE">
      <w:r>
        <w:t xml:space="preserve">我選了「害羞掩面逃跑」　</w:t>
      </w:r>
      <w:proofErr w:type="gramStart"/>
      <w:r>
        <w:t>ＸＤ</w:t>
      </w:r>
      <w:proofErr w:type="gramEnd"/>
    </w:p>
    <w:p w14:paraId="22BA0293" w14:textId="77777777" w:rsidR="00B15FFE" w:rsidRDefault="00B15FFE" w:rsidP="00B15FFE"/>
    <w:p w14:paraId="55018776" w14:textId="77777777" w:rsidR="00B15FFE" w:rsidRDefault="00B15FFE" w:rsidP="00B15FFE">
      <w:r>
        <w:rPr>
          <w:noProof/>
        </w:rPr>
        <w:drawing>
          <wp:inline distT="0" distB="0" distL="0" distR="0" wp14:anchorId="28777863" wp14:editId="0A522D5C">
            <wp:extent cx="5274310" cy="396748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274310" cy="3967480"/>
                    </a:xfrm>
                    <a:prstGeom prst="rect">
                      <a:avLst/>
                    </a:prstGeom>
                    <a:ln/>
                  </pic:spPr>
                </pic:pic>
              </a:graphicData>
            </a:graphic>
          </wp:inline>
        </w:drawing>
      </w:r>
    </w:p>
    <w:p w14:paraId="36B68D57" w14:textId="77777777" w:rsidR="00B15FFE" w:rsidRDefault="00B15FFE" w:rsidP="00B15FFE">
      <w:r>
        <w:t>我滿開心</w:t>
      </w:r>
      <w:proofErr w:type="gramStart"/>
      <w:r>
        <w:t>試算完之後</w:t>
      </w:r>
      <w:proofErr w:type="gramEnd"/>
      <w:r>
        <w:t>，結果告訴我以後會滿有錢的耶～</w:t>
      </w:r>
      <w:proofErr w:type="gramStart"/>
      <w:r>
        <w:t>～</w:t>
      </w:r>
      <w:proofErr w:type="gramEnd"/>
      <w:r>
        <w:t xml:space="preserve">　</w:t>
      </w:r>
    </w:p>
    <w:p w14:paraId="1459036C" w14:textId="77777777" w:rsidR="00B15FFE" w:rsidRDefault="00B15FFE" w:rsidP="00B15FFE">
      <w:r>
        <w:t>哈哈，害我整晚高興到睡不著～今夜作夢也</w:t>
      </w:r>
      <w:proofErr w:type="gramStart"/>
      <w:r>
        <w:t>會笑啦</w:t>
      </w:r>
      <w:proofErr w:type="gramEnd"/>
      <w:r>
        <w:t>！</w:t>
      </w:r>
    </w:p>
    <w:p w14:paraId="35E4FE48" w14:textId="77777777" w:rsidR="00B15FFE" w:rsidRDefault="00B15FFE" w:rsidP="00B15FFE"/>
    <w:p w14:paraId="1018089C" w14:textId="77777777" w:rsidR="00A0397E" w:rsidRPr="00B15FFE" w:rsidRDefault="00A0397E"/>
    <w:sectPr w:rsidR="00A0397E" w:rsidRPr="00B15FFE">
      <w:pgSz w:w="11906" w:h="16838"/>
      <w:pgMar w:top="566" w:right="566" w:bottom="566" w:left="566"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FE"/>
    <w:rsid w:val="00A0397E"/>
    <w:rsid w:val="00B15F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C1C5"/>
  <w15:chartTrackingRefBased/>
  <w15:docId w15:val="{FA8A7C19-D9D7-4F2A-8F18-11B6FE15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FFE"/>
    <w:pPr>
      <w:widowControl w:val="0"/>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hyperlink" Target="https://reurl.cc/MvpnK4" TargetMode="Externa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1</cp:revision>
  <dcterms:created xsi:type="dcterms:W3CDTF">2020-07-22T11:29:00Z</dcterms:created>
  <dcterms:modified xsi:type="dcterms:W3CDTF">2020-07-22T11:30:00Z</dcterms:modified>
</cp:coreProperties>
</file>